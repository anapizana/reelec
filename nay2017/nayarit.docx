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both"/>
        <w:rPr/>
      </w:pPr>
      <w:ins w:id="0" w:author="Unknown Author" w:date="2017-05-16T13:32:00Z">
        <w:r>
          <w:rPr/>
          <w:t xml:space="preserve">2017 será el año en que México abandone, en la práctica, más de ocho décadas de prohibición de </w:t>
        </w:r>
      </w:ins>
      <w:ins w:id="1" w:author="Unknown Author" w:date="2017-05-16T13:33:00Z">
        <w:r>
          <w:rPr/>
          <w:t xml:space="preserve">reelección consecutiva. </w:t>
        </w:r>
      </w:ins>
      <w:ins w:id="2" w:author="Unknown Author" w:date="2017-05-16T13:52:00Z">
        <w:r>
          <w:rPr/>
          <w:t xml:space="preserve">Tres legisladores de Coahuila aspiran a repetir consecutivamente en el cargo [vínculo al texto sobre coahuila que preparan Edgar y compañía.]. En cambio Nayarit, que también celebra elecciones estatales este año, esperará hasta 2021 para permitir </w:t>
        </w:r>
      </w:ins>
      <w:ins w:id="3" w:author="Unknown Author" w:date="2017-05-16T13:52:00Z">
        <w:r>
          <w:rPr/>
          <w:t>que se reelijan s</w:t>
        </w:r>
      </w:ins>
      <w:ins w:id="4" w:author="Unknown Author" w:date="2017-05-16T13:52:00Z">
        <w:r>
          <w:rPr/>
          <w:t>us legisladores estatales, y 2024 para alcaldes, regidores y síndicos de los Ayuntamientos.</w:t>
        </w:r>
      </w:ins>
      <w:ins w:id="5" w:author="Unknown Author" w:date="2017-05-16T13:37:00Z">
        <w:r>
          <w:rPr/>
          <w:t xml:space="preserve"> </w:t>
        </w:r>
      </w:ins>
    </w:p>
    <w:p>
      <w:pPr>
        <w:pStyle w:val="Normal"/>
        <w:spacing w:lineRule="auto" w:line="360"/>
        <w:jc w:val="both"/>
        <w:rPr>
          <w:rFonts w:cs="Arial" w:ascii="Arial" w:hAnsi="Arial"/>
          <w:sz w:val="24"/>
          <w:szCs w:val="20"/>
          <w:shd w:fill="FFFFFF" w:val="clear"/>
        </w:rPr>
      </w:pPr>
      <w:r>
        <w:rPr>
          <w:rFonts w:cs="Arial" w:ascii="Arial" w:hAnsi="Arial"/>
          <w:sz w:val="24"/>
          <w:szCs w:val="20"/>
          <w:shd w:fill="FFFFFF" w:val="clear"/>
        </w:rPr>
        <w:t xml:space="preserve">La constitución </w:t>
      </w:r>
      <w:del w:id="6" w:author="Unknown Author" w:date="2017-05-16T13:56:00Z">
        <w:r>
          <w:rPr>
            <w:rFonts w:cs="Arial" w:ascii="Arial" w:hAnsi="Arial"/>
            <w:sz w:val="24"/>
            <w:szCs w:val="20"/>
            <w:shd w:fill="FFFFFF" w:val="clear"/>
          </w:rPr>
          <w:delText xml:space="preserve">del estado </w:delText>
        </w:r>
      </w:del>
      <w:r>
        <w:rPr>
          <w:rFonts w:cs="Arial" w:ascii="Arial" w:hAnsi="Arial"/>
          <w:sz w:val="24"/>
          <w:szCs w:val="20"/>
          <w:shd w:fill="FFFFFF" w:val="clear"/>
        </w:rPr>
        <w:t xml:space="preserve">de Nayarit carece de un artículo transitorio </w:t>
      </w:r>
      <w:del w:id="7" w:author="Unknown Author" w:date="2017-05-16T13:56:00Z">
        <w:r>
          <w:rPr>
            <w:rFonts w:cs="Arial" w:ascii="Arial" w:hAnsi="Arial"/>
            <w:sz w:val="24"/>
            <w:szCs w:val="20"/>
            <w:shd w:fill="FFFFFF" w:val="clear"/>
          </w:rPr>
          <w:delText>para</w:delText>
        </w:r>
      </w:del>
      <w:ins w:id="8" w:author="Unknown Author" w:date="2017-05-16T13:56:00Z">
        <w:r>
          <w:rPr>
            <w:rFonts w:cs="Arial" w:ascii="Arial" w:hAnsi="Arial"/>
            <w:sz w:val="24"/>
            <w:szCs w:val="20"/>
            <w:shd w:fill="FFFFFF" w:val="clear"/>
          </w:rPr>
          <w:t>que</w:t>
        </w:r>
      </w:ins>
      <w:r>
        <w:rPr>
          <w:rFonts w:cs="Arial" w:ascii="Arial" w:hAnsi="Arial"/>
          <w:sz w:val="24"/>
          <w:szCs w:val="20"/>
          <w:shd w:fill="FFFFFF" w:val="clear"/>
        </w:rPr>
        <w:t xml:space="preserve"> aclar</w:t>
      </w:r>
      <w:ins w:id="9" w:author="Unknown Author" w:date="2017-05-16T13:57:00Z">
        <w:r>
          <w:rPr>
            <w:rFonts w:cs="Arial" w:ascii="Arial" w:hAnsi="Arial"/>
            <w:sz w:val="24"/>
            <w:szCs w:val="20"/>
            <w:shd w:fill="FFFFFF" w:val="clear"/>
          </w:rPr>
          <w:t>e</w:t>
        </w:r>
      </w:ins>
      <w:del w:id="10" w:author="Unknown Author" w:date="2017-05-16T13:57:00Z">
        <w:r>
          <w:rPr>
            <w:rFonts w:cs="Arial" w:ascii="Arial" w:hAnsi="Arial"/>
            <w:sz w:val="24"/>
            <w:szCs w:val="20"/>
            <w:shd w:fill="FFFFFF" w:val="clear"/>
          </w:rPr>
          <w:delText>ar</w:delText>
        </w:r>
      </w:del>
      <w:r>
        <w:rPr>
          <w:rFonts w:cs="Arial" w:ascii="Arial" w:hAnsi="Arial"/>
          <w:sz w:val="24"/>
          <w:szCs w:val="20"/>
          <w:shd w:fill="FFFFFF" w:val="clear"/>
        </w:rPr>
        <w:t xml:space="preserve"> el primer año en que diputados y ayuntamientos podrán </w:t>
      </w:r>
      <w:ins w:id="11" w:author="Unknown Author" w:date="2017-05-16T13:57:00Z">
        <w:r>
          <w:rPr>
            <w:rFonts w:cs="Arial" w:ascii="Arial" w:hAnsi="Arial"/>
            <w:sz w:val="24"/>
            <w:szCs w:val="20"/>
            <w:shd w:fill="FFFFFF" w:val="clear"/>
          </w:rPr>
          <w:t xml:space="preserve">postularse y hacer campaña para </w:t>
        </w:r>
      </w:ins>
      <w:r>
        <w:rPr>
          <w:rFonts w:cs="Arial" w:ascii="Arial" w:hAnsi="Arial"/>
          <w:sz w:val="24"/>
          <w:szCs w:val="20"/>
          <w:shd w:fill="FFFFFF" w:val="clear"/>
        </w:rPr>
        <w:t>reelegirse</w:t>
      </w:r>
      <w:ins w:id="12" w:author="Unknown Author" w:date="2017-05-16T13:57:00Z">
        <w:r>
          <w:rPr>
            <w:rFonts w:cs="Arial" w:ascii="Arial" w:hAnsi="Arial"/>
            <w:sz w:val="24"/>
            <w:szCs w:val="20"/>
            <w:shd w:fill="FFFFFF" w:val="clear"/>
          </w:rPr>
          <w:t xml:space="preserve"> </w:t>
        </w:r>
      </w:ins>
      <w:ins w:id="13" w:author="Unknown Author" w:date="2017-05-16T13:57:00Z">
        <w:r>
          <w:rPr>
            <w:rFonts w:cs="Arial" w:ascii="Arial" w:hAnsi="Arial"/>
            <w:sz w:val="24"/>
            <w:szCs w:val="20"/>
            <w:shd w:fill="FFFFFF" w:val="clear"/>
          </w:rPr>
          <w:t>en el cargo</w:t>
        </w:r>
      </w:ins>
      <w:del w:id="14" w:author="Unknown Author" w:date="2017-05-16T13:57:00Z">
        <w:r>
          <w:rPr>
            <w:rFonts w:cs="Arial" w:ascii="Arial" w:hAnsi="Arial"/>
            <w:sz w:val="24"/>
            <w:szCs w:val="20"/>
            <w:shd w:fill="FFFFFF" w:val="clear"/>
          </w:rPr>
          <w:delText>; por lo tanto,  es imposible comparar con el estudio del IMCO</w:delText>
        </w:r>
      </w:del>
      <w:r>
        <w:rPr>
          <w:rFonts w:cs="Arial" w:ascii="Arial" w:hAnsi="Arial"/>
          <w:sz w:val="24"/>
          <w:szCs w:val="20"/>
          <w:shd w:fill="FFFFFF" w:val="clear"/>
        </w:rPr>
        <w:t xml:space="preserve">. </w:t>
      </w:r>
      <w:del w:id="15" w:author="Unknown Author" w:date="2017-05-16T13:57:00Z">
        <w:r>
          <w:rPr>
            <w:rFonts w:cs="Arial" w:ascii="Arial" w:hAnsi="Arial"/>
            <w:sz w:val="24"/>
            <w:szCs w:val="20"/>
            <w:shd w:fill="FFFFFF" w:val="clear"/>
          </w:rPr>
          <w:delText>Existe u</w:delText>
        </w:r>
      </w:del>
      <w:ins w:id="16" w:author="Unknown Author" w:date="2017-05-16T13:57:00Z">
        <w:r>
          <w:rPr>
            <w:rFonts w:cs="Arial" w:ascii="Arial" w:hAnsi="Arial"/>
            <w:sz w:val="24"/>
            <w:szCs w:val="20"/>
            <w:shd w:fill="FFFFFF" w:val="clear"/>
          </w:rPr>
          <w:t>U</w:t>
        </w:r>
      </w:ins>
      <w:r>
        <w:rPr>
          <w:rFonts w:cs="Arial" w:ascii="Arial" w:hAnsi="Arial"/>
          <w:sz w:val="24"/>
          <w:szCs w:val="20"/>
          <w:shd w:fill="FFFFFF" w:val="clear"/>
        </w:rPr>
        <w:t xml:space="preserve">n artículo transitorio </w:t>
      </w:r>
      <w:del w:id="17" w:author="Unknown Author" w:date="2017-05-16T13:58:00Z">
        <w:r>
          <w:rPr>
            <w:rFonts w:cs="Arial" w:ascii="Arial" w:hAnsi="Arial"/>
            <w:sz w:val="24"/>
            <w:szCs w:val="20"/>
            <w:shd w:fill="FFFFFF" w:val="clear"/>
          </w:rPr>
          <w:delText xml:space="preserve">que </w:delText>
        </w:r>
      </w:del>
      <w:r>
        <w:rPr>
          <w:rFonts w:cs="Arial" w:ascii="Arial" w:hAnsi="Arial"/>
          <w:sz w:val="24"/>
          <w:szCs w:val="20"/>
          <w:shd w:fill="FFFFFF" w:val="clear"/>
        </w:rPr>
        <w:t xml:space="preserve">menciona que tanto alcaldes como diputados electos en el año 2017 </w:t>
      </w:r>
      <w:del w:id="18" w:author="Unknown Author" w:date="2017-05-16T13:58:00Z">
        <w:r>
          <w:rPr>
            <w:rFonts w:cs="Arial" w:ascii="Arial" w:hAnsi="Arial"/>
            <w:sz w:val="24"/>
            <w:szCs w:val="20"/>
            <w:shd w:fill="FFFFFF" w:val="clear"/>
          </w:rPr>
          <w:delText xml:space="preserve">deberán </w:delText>
        </w:r>
      </w:del>
      <w:r>
        <w:rPr>
          <w:rFonts w:cs="Arial" w:ascii="Arial" w:hAnsi="Arial"/>
          <w:sz w:val="24"/>
          <w:szCs w:val="20"/>
          <w:shd w:fill="FFFFFF" w:val="clear"/>
        </w:rPr>
        <w:t>ejercer</w:t>
      </w:r>
      <w:ins w:id="19" w:author="Unknown Author" w:date="2017-05-16T13:58:00Z">
        <w:r>
          <w:rPr>
            <w:rFonts w:cs="Arial" w:ascii="Arial" w:hAnsi="Arial"/>
            <w:sz w:val="24"/>
            <w:szCs w:val="20"/>
            <w:shd w:fill="FFFFFF" w:val="clear"/>
          </w:rPr>
          <w:t>án el cargo,</w:t>
        </w:r>
      </w:ins>
      <w:r>
        <w:rPr>
          <w:rFonts w:cs="Arial" w:ascii="Arial" w:hAnsi="Arial"/>
          <w:sz w:val="24"/>
          <w:szCs w:val="20"/>
          <w:shd w:fill="FFFFFF" w:val="clear"/>
        </w:rPr>
        <w:t xml:space="preserve"> </w:t>
      </w:r>
      <w:del w:id="20" w:author="Unknown Author" w:date="2017-05-16T13:58:00Z">
        <w:r>
          <w:rPr>
            <w:rFonts w:cs="Arial" w:ascii="Arial" w:hAnsi="Arial"/>
            <w:sz w:val="24"/>
            <w:szCs w:val="20"/>
            <w:shd w:fill="FFFFFF" w:val="clear"/>
          </w:rPr>
          <w:delText>(</w:delText>
        </w:r>
      </w:del>
      <w:r>
        <w:rPr>
          <w:rFonts w:cs="Arial" w:ascii="Arial" w:hAnsi="Arial"/>
          <w:sz w:val="24"/>
          <w:szCs w:val="20"/>
          <w:shd w:fill="FFFFFF" w:val="clear"/>
        </w:rPr>
        <w:t>por única ocasión</w:t>
      </w:r>
      <w:ins w:id="21" w:author="Unknown Author" w:date="2017-05-16T13:58:00Z">
        <w:r>
          <w:rPr>
            <w:rFonts w:cs="Arial" w:ascii="Arial" w:hAnsi="Arial"/>
            <w:sz w:val="24"/>
            <w:szCs w:val="20"/>
            <w:shd w:fill="FFFFFF" w:val="clear"/>
          </w:rPr>
          <w:t xml:space="preserve"> y en aras de lograr concurrencia a partir de 2021 con el calendario federal,</w:t>
        </w:r>
      </w:ins>
      <w:del w:id="22" w:author="Unknown Author" w:date="2017-05-16T13:58:00Z">
        <w:r>
          <w:rPr>
            <w:rFonts w:cs="Arial" w:ascii="Arial" w:hAnsi="Arial"/>
            <w:sz w:val="24"/>
            <w:szCs w:val="20"/>
            <w:shd w:fill="FFFFFF" w:val="clear"/>
          </w:rPr>
          <w:delText>)</w:delText>
        </w:r>
      </w:del>
      <w:r>
        <w:rPr>
          <w:rFonts w:cs="Arial" w:ascii="Arial" w:hAnsi="Arial"/>
          <w:sz w:val="24"/>
          <w:szCs w:val="20"/>
          <w:shd w:fill="FFFFFF" w:val="clear"/>
        </w:rPr>
        <w:t xml:space="preserve"> </w:t>
      </w:r>
      <w:del w:id="23" w:author="Unknown Author" w:date="2017-05-16T13:59:00Z">
        <w:r>
          <w:rPr>
            <w:rFonts w:cs="Arial" w:ascii="Arial" w:hAnsi="Arial"/>
            <w:sz w:val="24"/>
            <w:szCs w:val="20"/>
            <w:shd w:fill="FFFFFF" w:val="clear"/>
          </w:rPr>
          <w:delText>el cargo</w:delText>
        </w:r>
      </w:del>
      <w:r>
        <w:rPr>
          <w:rFonts w:cs="Arial" w:ascii="Arial" w:hAnsi="Arial"/>
          <w:sz w:val="24"/>
          <w:szCs w:val="20"/>
          <w:shd w:fill="FFFFFF" w:val="clear"/>
        </w:rPr>
        <w:t xml:space="preserve"> por </w:t>
      </w:r>
      <w:del w:id="24" w:author="Unknown Author" w:date="2017-05-16T13:59:00Z">
        <w:r>
          <w:rPr>
            <w:rFonts w:cs="Arial" w:ascii="Arial" w:hAnsi="Arial"/>
            <w:sz w:val="24"/>
            <w:szCs w:val="20"/>
            <w:shd w:fill="FFFFFF" w:val="clear"/>
          </w:rPr>
          <w:delText>4</w:delText>
        </w:r>
      </w:del>
      <w:ins w:id="25" w:author="Unknown Author" w:date="2017-05-16T13:59:00Z">
        <w:r>
          <w:rPr>
            <w:rFonts w:cs="Arial" w:ascii="Arial" w:hAnsi="Arial"/>
            <w:sz w:val="24"/>
            <w:szCs w:val="20"/>
            <w:shd w:fill="FFFFFF" w:val="clear"/>
          </w:rPr>
          <w:t>cuatro</w:t>
        </w:r>
      </w:ins>
      <w:r>
        <w:rPr>
          <w:rFonts w:cs="Arial" w:ascii="Arial" w:hAnsi="Arial"/>
          <w:sz w:val="24"/>
          <w:szCs w:val="20"/>
          <w:shd w:fill="FFFFFF" w:val="clear"/>
        </w:rPr>
        <w:t xml:space="preserve"> años para que las elecciones del 2021 concuerden con las federales</w:t>
      </w:r>
      <w:ins w:id="26" w:author="Unknown Author" w:date="2017-05-16T13:59:00Z">
        <w:r>
          <w:rPr>
            <w:rFonts w:cs="Arial" w:ascii="Arial" w:hAnsi="Arial"/>
            <w:sz w:val="24"/>
            <w:szCs w:val="20"/>
            <w:shd w:fill="FFFFFF" w:val="clear"/>
          </w:rPr>
          <w:t>.</w:t>
        </w:r>
      </w:ins>
      <w:ins w:id="27" w:author="Unknown Author" w:date="2017-05-16T14:00:00Z">
        <w:r>
          <w:rPr>
            <w:rFonts w:cs="Arial" w:ascii="Arial" w:hAnsi="Arial"/>
            <w:sz w:val="24"/>
            <w:szCs w:val="20"/>
            <w:shd w:fill="FFFFFF" w:val="clear"/>
          </w:rPr>
          <w:t xml:space="preserve"> </w:t>
        </w:r>
      </w:ins>
      <w:ins w:id="28" w:author="Unknown Author" w:date="2017-05-16T14:00:00Z">
        <w:r>
          <w:rPr>
            <w:rFonts w:cs="Arial" w:ascii="Arial" w:hAnsi="Arial"/>
            <w:sz w:val="24"/>
            <w:szCs w:val="20"/>
            <w:shd w:fill="FFFFFF" w:val="clear"/>
          </w:rPr>
          <w:t xml:space="preserve">Pero guarda silencio acerca de la entrada en vigor de la reelección </w:t>
        </w:r>
      </w:ins>
      <w:ins w:id="29" w:author="Unknown Author" w:date="2017-05-16T14:01:00Z">
        <w:r>
          <w:rPr>
            <w:rFonts w:cs="Arial" w:ascii="Arial" w:hAnsi="Arial"/>
            <w:sz w:val="24"/>
            <w:szCs w:val="20"/>
            <w:shd w:fill="FFFFFF" w:val="clear"/>
          </w:rPr>
          <w:t xml:space="preserve">consecutiva (encuentre los artículos constitucionales nayaritas, y la varianza de instituciones de reelección legislativa en los estados,  [[http://ericmagar.com/reeleccion][aquí]]). </w:t>
        </w:r>
      </w:ins>
    </w:p>
    <w:p>
      <w:pPr>
        <w:pStyle w:val="Normal"/>
        <w:spacing w:lineRule="auto" w:line="360"/>
        <w:jc w:val="left"/>
        <w:rPr>
          <w:rFonts w:cs="Arial" w:ascii="Arial" w:hAnsi="Arial"/>
          <w:sz w:val="24"/>
          <w:szCs w:val="20"/>
          <w:shd w:fill="FFFFFF" w:val="clear"/>
        </w:rPr>
      </w:pPr>
      <w:ins w:id="30" w:author="Unknown Author" w:date="2017-05-16T14:02:00Z">
        <w:r>
          <w:rPr>
            <w:rFonts w:cs="Arial" w:ascii="Arial" w:hAnsi="Arial"/>
            <w:sz w:val="24"/>
            <w:szCs w:val="20"/>
            <w:shd w:fill="FFFFFF" w:val="clear"/>
          </w:rPr>
          <w:t xml:space="preserve">El transitorio nayarita referente al calendario es relevante para el caso de la reelección municipal.  Y es que </w:t>
        </w:r>
      </w:ins>
      <w:del w:id="31" w:author="Unknown Author" w:date="2017-05-16T14:03:00Z">
        <w:r>
          <w:rPr>
            <w:rFonts w:cs="Arial" w:ascii="Arial" w:hAnsi="Arial"/>
            <w:sz w:val="24"/>
            <w:szCs w:val="20"/>
            <w:shd w:fill="FFFFFF" w:val="clear"/>
          </w:rPr>
          <w:delText xml:space="preserve">; se hace esta indicación porque de otra manera se estaría violando </w:delText>
        </w:r>
      </w:del>
      <w:r>
        <w:rPr>
          <w:rFonts w:cs="Arial" w:ascii="Arial" w:hAnsi="Arial"/>
          <w:sz w:val="24"/>
          <w:szCs w:val="20"/>
          <w:shd w:fill="FFFFFF" w:val="clear"/>
        </w:rPr>
        <w:t>el artículo 115</w:t>
      </w:r>
      <w:del w:id="32" w:author="Unknown Author" w:date="2017-05-16T14:04:00Z">
        <w:r>
          <w:rPr>
            <w:rFonts w:cs="Arial" w:ascii="Arial" w:hAnsi="Arial"/>
            <w:sz w:val="24"/>
            <w:szCs w:val="20"/>
            <w:shd w:fill="FFFFFF" w:val="clear"/>
          </w:rPr>
          <w:delText>°</w:delText>
        </w:r>
      </w:del>
      <w:r>
        <w:rPr>
          <w:rFonts w:cs="Arial" w:ascii="Arial" w:hAnsi="Arial"/>
          <w:sz w:val="24"/>
          <w:szCs w:val="20"/>
          <w:shd w:fill="FFFFFF" w:val="clear"/>
        </w:rPr>
        <w:t xml:space="preserve"> de la constitución federal</w:t>
      </w:r>
      <w:ins w:id="33" w:author="Unknown Author" w:date="2017-05-16T14:03:00Z">
        <w:r>
          <w:rPr>
            <w:rFonts w:cs="Arial" w:ascii="Arial" w:hAnsi="Arial"/>
            <w:sz w:val="24"/>
            <w:szCs w:val="20"/>
            <w:shd w:fill="FFFFFF" w:val="clear"/>
          </w:rPr>
          <w:t xml:space="preserve"> </w:t>
        </w:r>
      </w:ins>
      <w:ins w:id="34" w:author="Unknown Author" w:date="2017-05-16T14:04:00Z">
        <w:r>
          <w:rPr>
            <w:rFonts w:cs="Arial" w:ascii="Arial" w:hAnsi="Arial"/>
            <w:sz w:val="24"/>
            <w:szCs w:val="20"/>
            <w:shd w:fill="FFFFFF" w:val="clear"/>
          </w:rPr>
          <w:t xml:space="preserve">establece que </w:t>
        </w:r>
      </w:ins>
      <w:ins w:id="35" w:author="Unknown Author" w:date="2017-05-16T14:05:00Z">
        <w:r>
          <w:rPr>
            <w:rFonts w:cs="Arial" w:ascii="Arial" w:hAnsi="Arial"/>
            <w:sz w:val="24"/>
            <w:szCs w:val="20"/>
            <w:shd w:fill="FFFFFF" w:val="clear"/>
          </w:rPr>
          <w:t>los ayuntamientos cuyos periodos duren más de tres años no podrán reelegirse consecutivamente</w:t>
        </w:r>
      </w:ins>
      <w:r>
        <w:rPr>
          <w:rFonts w:cs="Arial" w:ascii="Arial" w:hAnsi="Arial"/>
          <w:sz w:val="24"/>
          <w:szCs w:val="20"/>
          <w:shd w:fill="FFFFFF" w:val="clear"/>
        </w:rPr>
        <w:t xml:space="preserve">. </w:t>
      </w:r>
      <w:ins w:id="36" w:author="Unknown Author" w:date="2017-05-16T14:11:00Z">
        <w:r>
          <w:rPr>
            <w:rFonts w:cs="Arial" w:ascii="Arial" w:hAnsi="Arial"/>
            <w:sz w:val="24"/>
            <w:szCs w:val="20"/>
            <w:shd w:fill="FFFFFF" w:val="clear"/>
          </w:rPr>
          <w:t xml:space="preserve">Esto permite </w:t>
        </w:r>
      </w:ins>
      <w:del w:id="37" w:author="Unknown Author" w:date="2017-05-16T14:11:00Z">
        <w:r>
          <w:rPr>
            <w:rFonts w:cs="Arial" w:ascii="Arial" w:hAnsi="Arial"/>
            <w:sz w:val="24"/>
            <w:szCs w:val="20"/>
            <w:shd w:fill="FFFFFF" w:val="clear"/>
          </w:rPr>
          <w:delText xml:space="preserve">Lo anterior hace </w:delText>
        </w:r>
      </w:del>
      <w:del w:id="38" w:author="Unknown Author" w:date="2017-05-16T14:05:00Z">
        <w:r>
          <w:rPr>
            <w:rFonts w:cs="Arial" w:ascii="Arial" w:hAnsi="Arial"/>
            <w:sz w:val="24"/>
            <w:szCs w:val="20"/>
            <w:shd w:fill="FFFFFF" w:val="clear"/>
          </w:rPr>
          <w:delText>cre</w:delText>
        </w:r>
      </w:del>
      <w:ins w:id="39" w:author="Unknown Author" w:date="2017-05-16T14:11:00Z">
        <w:r>
          <w:rPr>
            <w:rFonts w:cs="Arial" w:ascii="Arial" w:hAnsi="Arial"/>
            <w:sz w:val="24"/>
            <w:szCs w:val="20"/>
            <w:shd w:fill="FFFFFF" w:val="clear"/>
          </w:rPr>
          <w:t xml:space="preserve"> </w:t>
        </w:r>
      </w:ins>
      <w:ins w:id="40" w:author="Unknown Author" w:date="2017-05-16T14:06:00Z">
        <w:r>
          <w:rPr>
            <w:rFonts w:cs="Arial" w:ascii="Arial" w:hAnsi="Arial"/>
            <w:sz w:val="24"/>
            <w:szCs w:val="20"/>
            <w:shd w:fill="FFFFFF" w:val="clear"/>
          </w:rPr>
          <w:t>supon</w:t>
        </w:r>
      </w:ins>
      <w:r>
        <w:rPr>
          <w:rFonts w:cs="Arial" w:ascii="Arial" w:hAnsi="Arial"/>
          <w:sz w:val="24"/>
          <w:szCs w:val="20"/>
          <w:shd w:fill="FFFFFF" w:val="clear"/>
        </w:rPr>
        <w:t>er que</w:t>
      </w:r>
      <w:ins w:id="41" w:author="Unknown Author" w:date="2017-05-16T14:06:00Z">
        <w:r>
          <w:rPr>
            <w:rFonts w:cs="Arial" w:ascii="Arial" w:hAnsi="Arial"/>
            <w:sz w:val="24"/>
            <w:szCs w:val="20"/>
            <w:shd w:fill="FFFFFF" w:val="clear"/>
          </w:rPr>
          <w:t xml:space="preserve">, </w:t>
        </w:r>
      </w:ins>
      <w:ins w:id="42" w:author="Unknown Author" w:date="2017-05-16T14:06:00Z">
        <w:r>
          <w:rPr>
            <w:rFonts w:cs="Arial" w:ascii="Arial" w:hAnsi="Arial"/>
            <w:sz w:val="24"/>
            <w:szCs w:val="20"/>
            <w:shd w:fill="FFFFFF" w:val="clear"/>
          </w:rPr>
          <w:t>en Nayarit, los alcaldes, regidores y síndicos</w:t>
        </w:r>
      </w:ins>
      <w:r>
        <w:rPr>
          <w:rFonts w:cs="Arial" w:ascii="Arial" w:hAnsi="Arial"/>
          <w:sz w:val="24"/>
          <w:szCs w:val="20"/>
          <w:shd w:fill="FFFFFF" w:val="clear"/>
        </w:rPr>
        <w:t xml:space="preserve"> s</w:t>
      </w:r>
      <w:del w:id="43" w:author="Unknown Author" w:date="2017-05-16T14:06:00Z">
        <w:r>
          <w:rPr>
            <w:rFonts w:cs="Arial" w:ascii="Arial" w:hAnsi="Arial"/>
            <w:sz w:val="24"/>
            <w:szCs w:val="20"/>
            <w:shd w:fill="FFFFFF" w:val="clear"/>
          </w:rPr>
          <w:delText>o</w:delText>
        </w:r>
      </w:del>
      <w:ins w:id="44" w:author="Unknown Author" w:date="2017-05-16T14:06:00Z">
        <w:r>
          <w:rPr>
            <w:rFonts w:cs="Arial" w:ascii="Arial" w:hAnsi="Arial"/>
            <w:sz w:val="24"/>
            <w:szCs w:val="20"/>
            <w:shd w:fill="FFFFFF" w:val="clear"/>
          </w:rPr>
          <w:t>ó</w:t>
        </w:r>
      </w:ins>
      <w:r>
        <w:rPr>
          <w:rFonts w:cs="Arial" w:ascii="Arial" w:hAnsi="Arial"/>
          <w:sz w:val="24"/>
          <w:szCs w:val="20"/>
          <w:shd w:fill="FFFFFF" w:val="clear"/>
        </w:rPr>
        <w:t xml:space="preserve">lo podrán </w:t>
      </w:r>
      <w:ins w:id="45" w:author="Unknown Author" w:date="2017-05-16T14:07:00Z">
        <w:r>
          <w:rPr>
            <w:rFonts w:cs="Arial" w:ascii="Arial" w:hAnsi="Arial"/>
            <w:sz w:val="24"/>
            <w:szCs w:val="20"/>
            <w:shd w:fill="FFFFFF" w:val="clear"/>
          </w:rPr>
          <w:t xml:space="preserve">aspirar a reelegirse </w:t>
        </w:r>
      </w:ins>
      <w:ins w:id="46" w:author="Unknown Author" w:date="2017-05-16T14:08:00Z">
        <w:r>
          <w:rPr>
            <w:rFonts w:cs="Arial" w:ascii="Arial" w:hAnsi="Arial"/>
            <w:sz w:val="24"/>
            <w:szCs w:val="20"/>
            <w:shd w:fill="FFFFFF" w:val="clear"/>
          </w:rPr>
          <w:t xml:space="preserve">a partir del proceso de </w:t>
        </w:r>
      </w:ins>
      <w:del w:id="47" w:author="Unknown Author" w:date="2017-05-16T14:12:00Z">
        <w:r>
          <w:rPr>
            <w:rFonts w:cs="Arial" w:ascii="Arial" w:hAnsi="Arial"/>
            <w:sz w:val="24"/>
            <w:szCs w:val="20"/>
            <w:shd w:fill="FFFFFF" w:val="clear"/>
          </w:rPr>
          <w:delText xml:space="preserve">ser reelectos aquellos que sean electos en 2021; es decir, podrán ser reelectos en el </w:delText>
        </w:r>
      </w:del>
      <w:r>
        <w:rPr>
          <w:rFonts w:cs="Arial" w:ascii="Arial" w:hAnsi="Arial"/>
          <w:sz w:val="24"/>
          <w:szCs w:val="20"/>
          <w:shd w:fill="FFFFFF" w:val="clear"/>
        </w:rPr>
        <w:t>2024.</w:t>
      </w:r>
    </w:p>
    <w:p>
      <w:pPr>
        <w:pStyle w:val="Normal"/>
        <w:spacing w:lineRule="auto" w:line="360"/>
        <w:ind w:left="0" w:right="0" w:firstLine="708"/>
        <w:jc w:val="both"/>
        <w:rPr>
          <w:rFonts w:cs="Arial" w:ascii="Arial" w:hAnsi="Arial"/>
          <w:sz w:val="24"/>
        </w:rPr>
      </w:pPr>
      <w:ins w:id="48" w:author="Unknown Author" w:date="2017-05-16T14:21:00Z">
        <w:r>
          <w:rPr>
            <w:rFonts w:cs="Arial" w:ascii="Arial" w:hAnsi="Arial"/>
            <w:sz w:val="24"/>
            <w:szCs w:val="20"/>
            <w:shd w:fill="FFFFFF" w:val="clear"/>
          </w:rPr>
          <w:t xml:space="preserve">Las disposiciones federales en materia de reelección consecutiva en conjunción con un poco de lógica permiten concluir que los diputados estatales nayaritas sí podrán postularse para la reelección consecutiva en 2021. </w:t>
        </w:r>
      </w:ins>
      <w:r>
        <w:rPr>
          <w:rFonts w:cs="Arial" w:ascii="Arial" w:hAnsi="Arial"/>
          <w:sz w:val="24"/>
        </w:rPr>
        <w:t xml:space="preserve">Los diputados del estado de Nayarit y los alcaldes que fueron electos el </w:t>
      </w:r>
      <w:del w:id="49" w:author="Unknown Author" w:date="2017-05-16T14:23:00Z">
        <w:r>
          <w:rPr>
            <w:rFonts w:cs="Arial" w:ascii="Arial" w:hAnsi="Arial"/>
            <w:sz w:val="24"/>
          </w:rPr>
          <w:delText>0</w:delText>
        </w:r>
      </w:del>
      <w:r>
        <w:rPr>
          <w:rFonts w:cs="Arial" w:ascii="Arial" w:hAnsi="Arial"/>
          <w:sz w:val="24"/>
        </w:rPr>
        <w:t>6 de junio del 2014 estaban en cargo en el momento de la reforma de los artículos 26° y 107° que mencionan la reelección; por lo que, la reforma no aplicaría para estos cumpliendo con el artículo transitorio décimo cuarto de la constitución federal el cual indica lo siguiente:</w:t>
      </w:r>
    </w:p>
    <w:p>
      <w:pPr>
        <w:pStyle w:val="Normal"/>
        <w:spacing w:lineRule="auto" w:line="240"/>
        <w:ind w:left="708" w:right="0" w:firstLine="708"/>
        <w:rPr>
          <w:rFonts w:eastAsia="Times New Roman" w:cs="Arial" w:ascii="Arial" w:hAnsi="Arial"/>
          <w:i/>
          <w:iCs/>
          <w:sz w:val="24"/>
          <w:szCs w:val="20"/>
          <w:shd w:fill="FFFFFF" w:val="clear"/>
          <w:lang w:eastAsia="es-MX"/>
        </w:rPr>
      </w:pPr>
      <w:r>
        <w:rPr>
          <w:rFonts w:eastAsia="Times New Roman" w:cs="Arial" w:ascii="Arial" w:hAnsi="Arial"/>
          <w:i/>
          <w:iCs/>
          <w:sz w:val="24"/>
          <w:szCs w:val="20"/>
          <w:shd w:fill="FFFFFF" w:val="clear"/>
          <w:lang w:eastAsia="es-MX"/>
        </w:rPr>
        <w:t>“</w:t>
      </w:r>
      <w:r>
        <w:rPr>
          <w:rFonts w:eastAsia="Times New Roman" w:cs="Arial" w:ascii="Arial" w:hAnsi="Arial"/>
          <w:i/>
          <w:iCs/>
          <w:sz w:val="24"/>
          <w:szCs w:val="20"/>
          <w:shd w:fill="FFFFFF" w:val="clear"/>
          <w:lang w:eastAsia="es-MX"/>
        </w:rPr>
        <w:t xml:space="preserve">La reforma al artículo 115 de esta Constitución en materia de reelección de presidentes municipales, regidores y síndicos </w:t>
      </w:r>
      <w:r>
        <w:rPr>
          <w:rFonts w:eastAsia="Times New Roman" w:cs="Arial" w:ascii="Arial" w:hAnsi="Arial"/>
          <w:b/>
          <w:bCs/>
          <w:i/>
          <w:iCs/>
          <w:sz w:val="24"/>
          <w:szCs w:val="20"/>
          <w:shd w:fill="FFFFFF" w:val="clear"/>
          <w:lang w:eastAsia="es-MX"/>
        </w:rPr>
        <w:t>no será aplicable a los integrantes que hayan protestado el cargo en el Ayuntamiento que se encuentre en funciones a la entrada en vigor del presente Decreto.</w:t>
      </w:r>
      <w:r>
        <w:rPr>
          <w:rFonts w:eastAsia="Times New Roman" w:cs="Arial" w:ascii="Arial" w:hAnsi="Arial"/>
          <w:i/>
          <w:iCs/>
          <w:sz w:val="24"/>
          <w:szCs w:val="20"/>
          <w:shd w:fill="FFFFFF" w:val="clear"/>
          <w:lang w:eastAsia="es-MX"/>
        </w:rPr>
        <w:t>”</w:t>
      </w:r>
    </w:p>
    <w:p>
      <w:pPr>
        <w:pStyle w:val="Normal"/>
        <w:spacing w:lineRule="auto" w:line="240"/>
        <w:rPr>
          <w:rFonts w:cs="Arial" w:ascii="Arial" w:hAnsi="Arial"/>
          <w:sz w:val="24"/>
        </w:rPr>
      </w:pPr>
      <w:ins w:id="50" w:author="Unknown Author" w:date="2017-05-16T14:23:00Z">
        <w:r>
          <w:rPr/>
          <w:tab/>
        </w:r>
      </w:ins>
      <w:ins w:id="51" w:author="Unknown Author" w:date="2017-05-16T14:23:00Z">
        <w:r>
          <w:rPr/>
          <w:t xml:space="preserve">En concordancia con lo anterior, </w:t>
        </w:r>
      </w:ins>
      <w:del w:id="52" w:author="Unknown Author" w:date="2017-05-16T14:23:00Z">
        <w:r>
          <w:rPr>
            <w:rFonts w:cs="Arial" w:ascii="Arial" w:hAnsi="Arial"/>
            <w:sz w:val="24"/>
          </w:rPr>
          <w:delText>E</w:delText>
        </w:r>
      </w:del>
      <w:ins w:id="53" w:author="Unknown Author" w:date="2017-05-16T14:23:00Z">
        <w:r>
          <w:rPr>
            <w:rFonts w:cs="Arial" w:ascii="Arial" w:hAnsi="Arial"/>
            <w:sz w:val="24"/>
          </w:rPr>
          <w:t>e</w:t>
        </w:r>
      </w:ins>
      <w:r>
        <w:rPr>
          <w:rFonts w:cs="Arial" w:ascii="Arial" w:hAnsi="Arial"/>
          <w:sz w:val="24"/>
        </w:rPr>
        <w:t xml:space="preserve">l </w:t>
      </w:r>
      <w:ins w:id="54" w:author="Unknown Author" w:date="2017-05-16T14:25:00Z">
        <w:r>
          <w:rPr>
            <w:rFonts w:cs="Arial" w:ascii="Arial" w:hAnsi="Arial"/>
            <w:sz w:val="24"/>
          </w:rPr>
          <w:t xml:space="preserve">Consejero </w:t>
        </w:r>
      </w:ins>
      <w:del w:id="55" w:author="Unknown Author" w:date="2017-05-16T14:26:00Z">
        <w:r>
          <w:rPr>
            <w:rFonts w:cs="Arial" w:ascii="Arial" w:hAnsi="Arial"/>
            <w:sz w:val="24"/>
          </w:rPr>
          <w:delText>p</w:delText>
        </w:r>
      </w:del>
      <w:ins w:id="56" w:author="Unknown Author" w:date="2017-05-16T14:26:00Z">
        <w:r>
          <w:rPr>
            <w:rFonts w:cs="Arial" w:ascii="Arial" w:hAnsi="Arial"/>
            <w:sz w:val="24"/>
          </w:rPr>
          <w:t>P</w:t>
        </w:r>
      </w:ins>
      <w:r>
        <w:rPr>
          <w:rFonts w:cs="Arial" w:ascii="Arial" w:hAnsi="Arial"/>
          <w:sz w:val="24"/>
        </w:rPr>
        <w:t>residente</w:t>
      </w:r>
      <w:del w:id="57" w:author="Unknown Author" w:date="2017-05-16T14:25:00Z">
        <w:r>
          <w:rPr>
            <w:rFonts w:cs="Arial" w:ascii="Arial" w:hAnsi="Arial"/>
            <w:sz w:val="24"/>
          </w:rPr>
          <w:delText xml:space="preserve"> consejero</w:delText>
        </w:r>
      </w:del>
      <w:del w:id="58" w:author="Unknown Author" w:date="2017-05-16T14:26:00Z">
        <w:r>
          <w:rPr>
            <w:rFonts w:cs="Arial" w:ascii="Arial" w:hAnsi="Arial"/>
            <w:sz w:val="24"/>
          </w:rPr>
          <w:delText xml:space="preserve"> </w:delText>
        </w:r>
      </w:del>
      <w:r>
        <w:rPr>
          <w:rFonts w:cs="Arial" w:ascii="Arial" w:hAnsi="Arial"/>
          <w:sz w:val="24"/>
        </w:rPr>
        <w:t>del Instituto Electoral del Estado de Nayarit</w:t>
      </w:r>
      <w:ins w:id="59" w:author="Unknown Author" w:date="2017-05-16T14:26:00Z">
        <w:r>
          <w:rPr>
            <w:rFonts w:cs="Arial" w:ascii="Arial" w:hAnsi="Arial"/>
            <w:sz w:val="24"/>
          </w:rPr>
          <w:t xml:space="preserve">, </w:t>
        </w:r>
      </w:ins>
      <w:ins w:id="60" w:author="Unknown Author" w:date="2017-05-16T14:26:00Z">
        <w:r>
          <w:rPr>
            <w:rFonts w:cs="Arial" w:ascii="Arial" w:hAnsi="Arial"/>
            <w:sz w:val="24"/>
          </w:rPr>
          <w:t>NOMBRE,</w:t>
        </w:r>
      </w:ins>
      <w:r>
        <w:rPr>
          <w:rFonts w:cs="Arial" w:ascii="Arial" w:hAnsi="Arial"/>
          <w:sz w:val="24"/>
        </w:rPr>
        <w:t xml:space="preserve"> declaró:</w:t>
      </w:r>
    </w:p>
    <w:p>
      <w:pPr>
        <w:pStyle w:val="Normal"/>
        <w:spacing w:lineRule="auto" w:line="240"/>
        <w:ind w:left="708" w:right="0" w:firstLine="708"/>
        <w:rPr>
          <w:rFonts w:cs="Arial" w:ascii="Arial" w:hAnsi="Arial"/>
          <w:color w:val="000000"/>
          <w:sz w:val="24"/>
          <w:szCs w:val="21"/>
          <w:shd w:fill="FFFFFF" w:val="clear"/>
        </w:rPr>
      </w:pPr>
      <w:r>
        <w:rPr>
          <w:rFonts w:cs="Arial" w:ascii="Arial" w:hAnsi="Arial"/>
          <w:color w:val="000000"/>
          <w:sz w:val="24"/>
          <w:szCs w:val="21"/>
          <w:shd w:fill="FFFFFF" w:val="clear"/>
        </w:rPr>
        <w:t>“</w:t>
      </w:r>
      <w:r>
        <w:rPr>
          <w:rFonts w:cs="Arial" w:ascii="Arial" w:hAnsi="Arial"/>
          <w:color w:val="000000"/>
          <w:sz w:val="24"/>
          <w:szCs w:val="21"/>
          <w:shd w:fill="FFFFFF" w:val="clear"/>
        </w:rPr>
        <w:t>Los ciudadanos que actualmente están en funciones como integrantes de los</w:t>
      </w:r>
      <w:r>
        <w:rPr>
          <w:rStyle w:val="Appleconvertedspace"/>
          <w:rFonts w:cs="Arial" w:ascii="Arial" w:hAnsi="Arial"/>
          <w:color w:val="000000"/>
          <w:sz w:val="24"/>
          <w:szCs w:val="21"/>
          <w:shd w:fill="FFFFFF" w:val="clear"/>
        </w:rPr>
        <w:t> </w:t>
      </w:r>
      <w:r>
        <w:rPr>
          <w:rFonts w:cs="Arial" w:ascii="Arial" w:hAnsi="Arial"/>
          <w:b/>
          <w:bCs/>
          <w:color w:val="000000"/>
          <w:sz w:val="24"/>
          <w:szCs w:val="21"/>
          <w:shd w:fill="FFFFFF" w:val="clear"/>
        </w:rPr>
        <w:t>ayuntamientos</w:t>
      </w:r>
      <w:r>
        <w:rPr>
          <w:rFonts w:cs="Arial" w:ascii="Arial" w:hAnsi="Arial"/>
          <w:color w:val="000000"/>
          <w:sz w:val="24"/>
          <w:szCs w:val="21"/>
          <w:shd w:fill="FFFFFF" w:val="clear"/>
        </w:rPr>
        <w:t>, que tomaron protesta el 17 de septiembre de 2014, no están en posibilidad legal de acceder a la elección consecutiva por un periodo adicional, por virtud de que el ejercicio constitucional de los ayuntamientos a elegir en 2017, será por única ocasión por el periodo de cuatro años”</w:t>
      </w:r>
    </w:p>
    <w:p>
      <w:pPr>
        <w:pStyle w:val="Normal"/>
        <w:spacing w:lineRule="auto" w:line="360"/>
        <w:jc w:val="both"/>
        <w:rPr>
          <w:rFonts w:cs="Arial" w:ascii="Arial" w:hAnsi="Arial"/>
          <w:sz w:val="24"/>
        </w:rPr>
      </w:pPr>
      <w:r>
        <w:rPr>
          <w:rFonts w:cs="Arial" w:ascii="Arial" w:hAnsi="Arial"/>
          <w:sz w:val="24"/>
        </w:rPr>
        <w:t xml:space="preserve">A pesar de que imposibilitó a los ayuntamientos reelegirse, respetando las constituciones, no mencionó que si se permitiera la reelección de estos se violaría también el artículo transitorio antes citado. </w:t>
      </w:r>
    </w:p>
    <w:p>
      <w:pPr>
        <w:pStyle w:val="Normal"/>
        <w:spacing w:lineRule="auto" w:line="360"/>
        <w:ind w:left="0" w:right="0" w:firstLine="708"/>
        <w:jc w:val="both"/>
        <w:rPr>
          <w:rFonts w:cs="Arial" w:ascii="Arial" w:hAnsi="Arial"/>
          <w:sz w:val="24"/>
        </w:rPr>
      </w:pPr>
      <w:ins w:id="61" w:author="Unknown Author" w:date="2017-05-16T14:24:00Z">
        <w:r>
          <w:rPr>
            <w:rFonts w:cs="Arial" w:ascii="Arial" w:hAnsi="Arial"/>
            <w:sz w:val="24"/>
          </w:rPr>
          <w:t xml:space="preserve">Sin embargo, </w:t>
        </w:r>
      </w:ins>
      <w:r>
        <w:rPr>
          <w:rFonts w:cs="Arial" w:ascii="Arial" w:hAnsi="Arial"/>
          <w:sz w:val="24"/>
        </w:rPr>
        <w:t xml:space="preserve">José de Jesús Bernal Lamas, </w:t>
      </w:r>
      <w:ins w:id="62" w:author="Unknown Author" w:date="2017-05-16T14:24:00Z">
        <w:r>
          <w:rPr>
            <w:rFonts w:cs="Arial" w:ascii="Arial" w:hAnsi="Arial"/>
            <w:sz w:val="24"/>
          </w:rPr>
          <w:t xml:space="preserve">hasta hoy </w:t>
        </w:r>
      </w:ins>
      <w:del w:id="63" w:author="Unknown Author" w:date="2017-05-16T14:24:00Z">
        <w:r>
          <w:rPr>
            <w:rFonts w:cs="Arial" w:ascii="Arial" w:hAnsi="Arial"/>
            <w:sz w:val="24"/>
          </w:rPr>
          <w:delText xml:space="preserve">actual </w:delText>
        </w:r>
      </w:del>
      <w:r>
        <w:rPr>
          <w:rFonts w:cs="Arial" w:ascii="Arial" w:hAnsi="Arial"/>
          <w:sz w:val="24"/>
        </w:rPr>
        <w:t>presidente municipal de Ahuacatlán, junto con el Partido de la Revolución Democrática (PRD) presentaron una denuncia ante el Tribunal Electoral del Poder Judicial de la Federación (T</w:t>
      </w:r>
      <w:ins w:id="64" w:author="Unknown Author" w:date="2017-05-16T14:24:00Z">
        <w:r>
          <w:rPr>
            <w:rFonts w:cs="Arial" w:ascii="Arial" w:hAnsi="Arial"/>
            <w:sz w:val="24"/>
          </w:rPr>
          <w:t>E</w:t>
        </w:r>
      </w:ins>
      <w:ins w:id="65" w:author="Unknown Author" w:date="2017-05-16T14:25:00Z">
        <w:r>
          <w:rPr>
            <w:rFonts w:cs="Arial" w:ascii="Arial" w:hAnsi="Arial"/>
            <w:sz w:val="24"/>
          </w:rPr>
          <w:t>PJF</w:t>
        </w:r>
      </w:ins>
      <w:del w:id="66" w:author="Unknown Author" w:date="2017-05-16T14:25:00Z">
        <w:r>
          <w:rPr>
            <w:rFonts w:cs="Arial" w:ascii="Arial" w:hAnsi="Arial"/>
            <w:sz w:val="24"/>
          </w:rPr>
          <w:delText>RIFE</w:delText>
        </w:r>
      </w:del>
      <w:r>
        <w:rPr>
          <w:rFonts w:cs="Arial" w:ascii="Arial" w:hAnsi="Arial"/>
          <w:sz w:val="24"/>
        </w:rPr>
        <w:t xml:space="preserve">) contra la </w:t>
      </w:r>
      <w:del w:id="67" w:author="Unknown Author" w:date="2017-05-16T14:25:00Z">
        <w:r>
          <w:rPr>
            <w:rFonts w:cs="Arial" w:ascii="Arial" w:hAnsi="Arial"/>
            <w:sz w:val="24"/>
          </w:rPr>
          <w:delText>declaración</w:delText>
        </w:r>
      </w:del>
      <w:ins w:id="68" w:author="Unknown Author" w:date="2017-05-16T14:25:00Z">
        <w:r>
          <w:rPr>
            <w:rFonts w:cs="Arial" w:ascii="Arial" w:hAnsi="Arial"/>
            <w:sz w:val="24"/>
          </w:rPr>
          <w:t>decisión</w:t>
        </w:r>
      </w:ins>
      <w:r>
        <w:rPr>
          <w:rFonts w:cs="Arial" w:ascii="Arial" w:hAnsi="Arial"/>
          <w:sz w:val="24"/>
        </w:rPr>
        <w:t xml:space="preserve"> del </w:t>
      </w:r>
      <w:ins w:id="69" w:author="Unknown Author" w:date="2017-05-16T14:25:00Z">
        <w:r>
          <w:rPr>
            <w:rFonts w:cs="Arial" w:ascii="Arial" w:hAnsi="Arial"/>
            <w:sz w:val="24"/>
          </w:rPr>
          <w:t xml:space="preserve">Consejero </w:t>
        </w:r>
      </w:ins>
      <w:del w:id="70" w:author="Unknown Author" w:date="2017-05-16T14:25:00Z">
        <w:r>
          <w:rPr>
            <w:rFonts w:cs="Arial" w:ascii="Arial" w:hAnsi="Arial"/>
            <w:sz w:val="24"/>
          </w:rPr>
          <w:delText>p</w:delText>
        </w:r>
      </w:del>
      <w:ins w:id="71" w:author="Unknown Author" w:date="2017-05-16T14:25:00Z">
        <w:r>
          <w:rPr>
            <w:rFonts w:cs="Arial" w:ascii="Arial" w:hAnsi="Arial"/>
            <w:sz w:val="24"/>
          </w:rPr>
          <w:t>P</w:t>
        </w:r>
      </w:ins>
      <w:r>
        <w:rPr>
          <w:rFonts w:cs="Arial" w:ascii="Arial" w:hAnsi="Arial"/>
          <w:sz w:val="24"/>
        </w:rPr>
        <w:t>residente</w:t>
      </w:r>
      <w:del w:id="72" w:author="Unknown Author" w:date="2017-05-16T14:26:00Z">
        <w:r>
          <w:rPr>
            <w:rFonts w:cs="Arial" w:ascii="Arial" w:hAnsi="Arial"/>
            <w:sz w:val="24"/>
          </w:rPr>
          <w:delText xml:space="preserve"> consejero del IEEN</w:delText>
        </w:r>
      </w:del>
      <w:r>
        <w:rPr>
          <w:rFonts w:cs="Arial" w:ascii="Arial" w:hAnsi="Arial"/>
          <w:sz w:val="24"/>
        </w:rPr>
        <w:t xml:space="preserve">. </w:t>
      </w:r>
      <w:ins w:id="73" w:author="Unknown Author" w:date="2017-05-16T14:28:00Z">
        <w:r>
          <w:rPr>
            <w:rFonts w:cs="Arial" w:ascii="Arial" w:hAnsi="Arial"/>
            <w:sz w:val="24"/>
          </w:rPr>
          <w:t xml:space="preserve">Los </w:t>
        </w:r>
      </w:ins>
      <w:del w:id="74" w:author="Unknown Author" w:date="2017-05-16T14:28:00Z">
        <w:r>
          <w:rPr>
            <w:rFonts w:cs="Arial" w:ascii="Arial" w:hAnsi="Arial"/>
            <w:sz w:val="24"/>
          </w:rPr>
          <w:delText xml:space="preserve">El </w:delText>
        </w:r>
      </w:del>
      <w:ins w:id="75" w:author="Unknown Author" w:date="2017-05-16T14:27:00Z">
        <w:r>
          <w:rPr>
            <w:rFonts w:cs="Arial" w:ascii="Arial" w:hAnsi="Arial"/>
            <w:sz w:val="24"/>
          </w:rPr>
          <w:t xml:space="preserve">juicios para la protección de los derechos político-electorales del ciudadano </w:t>
        </w:r>
      </w:ins>
      <w:del w:id="76" w:author="Unknown Author" w:date="2017-05-16T14:27:00Z">
        <w:r>
          <w:rPr>
            <w:rFonts w:cs="Arial" w:ascii="Arial" w:hAnsi="Arial"/>
            <w:sz w:val="24"/>
          </w:rPr>
          <w:delText xml:space="preserve">asunto </w:delText>
        </w:r>
      </w:del>
      <w:r>
        <w:rPr>
          <w:rFonts w:cs="Arial" w:ascii="Arial" w:hAnsi="Arial"/>
          <w:sz w:val="24"/>
        </w:rPr>
        <w:t xml:space="preserve">SUP-JDC-101/2017 </w:t>
      </w:r>
      <w:del w:id="77" w:author="Unknown Author" w:date="2017-05-16T14:28:00Z">
        <w:r>
          <w:rPr>
            <w:rFonts w:cs="Arial" w:ascii="Arial" w:hAnsi="Arial"/>
            <w:sz w:val="24"/>
          </w:rPr>
          <w:delText>Y</w:delText>
        </w:r>
      </w:del>
      <w:ins w:id="78" w:author="Unknown Author" w:date="2017-05-16T14:28:00Z">
        <w:r>
          <w:rPr>
            <w:rFonts w:cs="Arial" w:ascii="Arial" w:hAnsi="Arial"/>
            <w:sz w:val="24"/>
          </w:rPr>
          <w:t>y de revisión constitucionale electoral</w:t>
        </w:r>
      </w:ins>
      <w:r>
        <w:rPr>
          <w:rFonts w:cs="Arial" w:ascii="Arial" w:hAnsi="Arial"/>
          <w:sz w:val="24"/>
        </w:rPr>
        <w:t xml:space="preserve"> SUP-JRC-63/2017 acumulados </w:t>
      </w:r>
      <w:ins w:id="79" w:author="Unknown Author" w:date="2017-05-16T14:29:00Z">
        <w:r>
          <w:rPr>
            <w:rFonts w:cs="Arial" w:ascii="Arial" w:hAnsi="Arial"/>
            <w:sz w:val="24"/>
          </w:rPr>
          <w:t xml:space="preserve">(vínculo al expediente) </w:t>
        </w:r>
      </w:ins>
      <w:r>
        <w:rPr>
          <w:rFonts w:cs="Arial" w:ascii="Arial" w:hAnsi="Arial"/>
          <w:sz w:val="24"/>
        </w:rPr>
        <w:t>determina</w:t>
      </w:r>
      <w:ins w:id="80" w:author="Unknown Author" w:date="2017-05-16T14:28:00Z">
        <w:r>
          <w:rPr>
            <w:rFonts w:cs="Arial" w:ascii="Arial" w:hAnsi="Arial"/>
            <w:sz w:val="24"/>
          </w:rPr>
          <w:t>ron</w:t>
        </w:r>
      </w:ins>
      <w:r>
        <w:rPr>
          <w:rFonts w:cs="Arial" w:ascii="Arial" w:hAnsi="Arial"/>
          <w:sz w:val="24"/>
        </w:rPr>
        <w:t xml:space="preserve"> que</w:t>
      </w:r>
      <w:ins w:id="81" w:author="Unknown Author" w:date="2017-05-16T14:28:00Z">
        <w:r>
          <w:rPr>
            <w:rFonts w:cs="Arial" w:ascii="Arial" w:hAnsi="Arial"/>
            <w:sz w:val="24"/>
          </w:rPr>
          <w:t>,</w:t>
        </w:r>
      </w:ins>
      <w:r>
        <w:rPr>
          <w:rFonts w:cs="Arial" w:ascii="Arial" w:hAnsi="Arial"/>
          <w:sz w:val="24"/>
        </w:rPr>
        <w:t xml:space="preserve"> por única ocasión</w:t>
      </w:r>
      <w:ins w:id="82" w:author="Unknown Author" w:date="2017-05-16T14:28:00Z">
        <w:r>
          <w:rPr>
            <w:rFonts w:cs="Arial" w:ascii="Arial" w:hAnsi="Arial"/>
            <w:sz w:val="24"/>
          </w:rPr>
          <w:t>,</w:t>
        </w:r>
      </w:ins>
      <w:r>
        <w:rPr>
          <w:rFonts w:cs="Arial" w:ascii="Arial" w:hAnsi="Arial"/>
          <w:sz w:val="24"/>
        </w:rPr>
        <w:t xml:space="preserve"> se podrán reelegir los alcaldes electos en 2014 por un periodo más de cuatro años (2017-2021).</w:t>
      </w:r>
    </w:p>
    <w:p>
      <w:pPr>
        <w:pStyle w:val="Normal"/>
        <w:spacing w:lineRule="auto" w:line="360"/>
        <w:ind w:left="0" w:right="0" w:firstLine="708"/>
        <w:jc w:val="both"/>
        <w:rPr>
          <w:rFonts w:cs="Arial" w:ascii="Arial" w:hAnsi="Arial"/>
          <w:sz w:val="24"/>
        </w:rPr>
      </w:pPr>
      <w:ins w:id="83" w:author="Unknown Author" w:date="2017-05-16T14:30:00Z">
        <w:r>
          <w:rPr>
            <w:rFonts w:cs="Arial" w:ascii="Arial" w:hAnsi="Arial"/>
            <w:sz w:val="24"/>
          </w:rPr>
          <w:t xml:space="preserve">REESCRIBE ESTO EN UN TONO MENOS AFIRMATIVO Y MÁS ESPECULATIVO </w:t>
        </w:r>
      </w:ins>
      <w:r>
        <w:rPr>
          <w:rFonts w:cs="Arial" w:ascii="Arial" w:hAnsi="Arial"/>
          <w:sz w:val="24"/>
        </w:rPr>
        <w:t>A partir de los eventos antes mencionados y los artículos de las constituciones de Nayarit y la federal, es posible observar que el T</w:t>
      </w:r>
      <w:ins w:id="84" w:author="Unknown Author" w:date="2017-05-16T14:29:00Z">
        <w:r>
          <w:rPr>
            <w:rFonts w:cs="Arial" w:ascii="Arial" w:hAnsi="Arial"/>
            <w:sz w:val="24"/>
          </w:rPr>
          <w:t>EPJF</w:t>
        </w:r>
      </w:ins>
      <w:del w:id="85" w:author="Unknown Author" w:date="2017-05-16T14:29:00Z">
        <w:r>
          <w:rPr>
            <w:rFonts w:cs="Arial" w:ascii="Arial" w:hAnsi="Arial"/>
            <w:sz w:val="24"/>
          </w:rPr>
          <w:delText>RIFE</w:delText>
        </w:r>
      </w:del>
      <w:r>
        <w:rPr>
          <w:rFonts w:cs="Arial" w:ascii="Arial" w:hAnsi="Arial"/>
          <w:sz w:val="24"/>
        </w:rPr>
        <w:t xml:space="preserve"> está rompiendo con la soberanía del estado nayarita y está violando el artículo 115° de la constitución federal; sin embargo, lo dictado por dicho tribunal será lo que se realizará y este 2017 serán las primeras elecciones en Nayarit donde habrá candidatos con experiencia anterior.</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trackRevisions/>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MX" w:eastAsia="en-US" w:bidi="ar-SA"/>
      </w:rPr>
    </w:rPrDefault>
    <w:pPrDefault>
      <w:pPr>
        <w:spacing w:lineRule="auto" w:line="256"/>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MX" w:eastAsia="en-US" w:bidi="ar-SA"/>
    </w:rPr>
  </w:style>
  <w:style w:type="character" w:styleId="DefaultParagraphFont" w:default="1">
    <w:name w:val="Default Paragraph Font"/>
    <w:uiPriority w:val="1"/>
    <w:semiHidden/>
    <w:unhideWhenUsed/>
    <w:rPr/>
  </w:style>
  <w:style w:type="character" w:styleId="Appletabspan" w:customStyle="1">
    <w:name w:val="apple-tab-span"/>
    <w:rsid w:val="00bb081e"/>
    <w:basedOn w:val="DefaultParagraphFont"/>
    <w:rPr/>
  </w:style>
  <w:style w:type="character" w:styleId="Appleconvertedspace" w:customStyle="1">
    <w:name w:val="apple-converted-space"/>
    <w:rsid w:val="00c35a1f"/>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bb081e"/>
    <w:basedOn w:val="Normal"/>
    <w:pPr>
      <w:spacing w:before="0" w:after="280"/>
    </w:pPr>
    <w:rPr>
      <w:rFonts w:ascii="Times New Roman" w:hAnsi="Times New Roman" w:eastAsia="Times New Roman" w:cs="Times New Roman"/>
      <w:sz w:val="24"/>
      <w:szCs w:val="24"/>
      <w:lang w:eastAsia="es-MX"/>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2017-05-07T23:51:00Z</dcterms:created>
  <dc:creator>Usuario</dc:creator>
  <dc:language>en-US</dc:language>
  <cp:lastModifiedBy>Usuario</cp:lastModifiedBy>
  <dcterms:modified xsi:type="dcterms:W3CDTF">2017-05-08T21:26:00Z</dcterms:modified>
  <cp:revision>3</cp:revision>
</cp:coreProperties>
</file>